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90566" w14:textId="77777777" w:rsidR="00351A17" w:rsidDel="009F4FEB" w:rsidRDefault="009F4FEB">
      <w:pPr>
        <w:spacing w:line="480" w:lineRule="auto"/>
        <w:rPr>
          <w:del w:id="0" w:author="Kate McPherson" w:date="2017-04-05T14:30:00Z"/>
          <w:rFonts w:ascii="Times New Roman" w:eastAsia="Times New Roman" w:hAnsi="Times New Roman" w:cs="Times New Roman"/>
        </w:rPr>
        <w:pPrChange w:id="1" w:author="Kate McPherson" w:date="2017-04-05T14:27:00Z">
          <w:pPr/>
        </w:pPrChange>
      </w:pPr>
      <w:r>
        <w:rPr>
          <w:rFonts w:ascii="Times New Roman" w:eastAsia="Times New Roman" w:hAnsi="Times New Roman" w:cs="Times New Roman"/>
        </w:rPr>
        <w:t>Drew Fischer</w:t>
      </w:r>
    </w:p>
    <w:p w14:paraId="60C0E50E" w14:textId="77777777" w:rsidR="00351A17" w:rsidRDefault="00351A17">
      <w:pPr>
        <w:spacing w:line="480" w:lineRule="auto"/>
        <w:rPr>
          <w:rFonts w:ascii="Times New Roman" w:eastAsia="Times New Roman" w:hAnsi="Times New Roman" w:cs="Times New Roman"/>
        </w:rPr>
        <w:pPrChange w:id="2" w:author="Kate McPherson" w:date="2017-04-05T14:27:00Z">
          <w:pPr/>
        </w:pPrChange>
      </w:pPr>
    </w:p>
    <w:p w14:paraId="63204378" w14:textId="77777777" w:rsidR="00351A17" w:rsidDel="009F4FEB" w:rsidRDefault="009F4FEB">
      <w:pPr>
        <w:spacing w:line="480" w:lineRule="auto"/>
        <w:rPr>
          <w:del w:id="3" w:author="Kate McPherson" w:date="2017-04-05T14:30:00Z"/>
          <w:rFonts w:ascii="Times New Roman" w:eastAsia="Times New Roman" w:hAnsi="Times New Roman" w:cs="Times New Roman"/>
        </w:rPr>
        <w:pPrChange w:id="4" w:author="Kate McPherson" w:date="2017-04-05T14:27:00Z">
          <w:pPr/>
        </w:pPrChange>
      </w:pPr>
      <w:r>
        <w:rPr>
          <w:rFonts w:ascii="Times New Roman" w:eastAsia="Times New Roman" w:hAnsi="Times New Roman" w:cs="Times New Roman"/>
        </w:rPr>
        <w:t>3-15-2017</w:t>
      </w:r>
    </w:p>
    <w:p w14:paraId="67C93652" w14:textId="77777777" w:rsidR="00351A17" w:rsidRDefault="00351A17">
      <w:pPr>
        <w:spacing w:line="480" w:lineRule="auto"/>
        <w:rPr>
          <w:rFonts w:ascii="Times New Roman" w:eastAsia="Times New Roman" w:hAnsi="Times New Roman" w:cs="Times New Roman"/>
        </w:rPr>
        <w:pPrChange w:id="5" w:author="Kate McPherson" w:date="2017-04-05T14:27:00Z">
          <w:pPr/>
        </w:pPrChange>
      </w:pPr>
    </w:p>
    <w:p w14:paraId="2D35DEED" w14:textId="77777777" w:rsidR="00351A17" w:rsidDel="009F4FEB" w:rsidRDefault="009F4FEB">
      <w:pPr>
        <w:spacing w:line="480" w:lineRule="auto"/>
        <w:rPr>
          <w:del w:id="6" w:author="Kate McPherson" w:date="2017-04-05T14:30:00Z"/>
          <w:rFonts w:ascii="Times New Roman" w:eastAsia="Times New Roman" w:hAnsi="Times New Roman" w:cs="Times New Roman"/>
        </w:rPr>
        <w:pPrChange w:id="7" w:author="Kate McPherson" w:date="2017-04-05T14:27:00Z">
          <w:pPr/>
        </w:pPrChange>
      </w:pPr>
      <w:r>
        <w:rPr>
          <w:rFonts w:ascii="Times New Roman" w:eastAsia="Times New Roman" w:hAnsi="Times New Roman" w:cs="Times New Roman"/>
        </w:rPr>
        <w:t>Afghan Candlestick from the 15th century</w:t>
      </w:r>
    </w:p>
    <w:p w14:paraId="06B5FC99" w14:textId="77777777" w:rsidR="00351A17" w:rsidRDefault="00351A17">
      <w:pPr>
        <w:spacing w:line="480" w:lineRule="auto"/>
        <w:rPr>
          <w:rFonts w:ascii="Times New Roman" w:eastAsia="Times New Roman" w:hAnsi="Times New Roman" w:cs="Times New Roman"/>
        </w:rPr>
        <w:pPrChange w:id="8" w:author="Kate McPherson" w:date="2017-04-05T14:27:00Z">
          <w:pPr/>
        </w:pPrChange>
      </w:pPr>
    </w:p>
    <w:p w14:paraId="0EA82C89" w14:textId="77777777" w:rsidR="00351A17" w:rsidDel="009F4FEB" w:rsidRDefault="009F4FEB">
      <w:pPr>
        <w:spacing w:line="480" w:lineRule="auto"/>
        <w:rPr>
          <w:del w:id="9" w:author="Kate McPherson" w:date="2017-04-05T14:30:00Z"/>
          <w:rFonts w:ascii="Times New Roman" w:eastAsia="Times New Roman" w:hAnsi="Times New Roman" w:cs="Times New Roman"/>
        </w:rPr>
        <w:pPrChange w:id="10" w:author="Kate McPherson" w:date="2017-04-05T14:27:00Z">
          <w:pPr/>
        </w:pPrChange>
      </w:pPr>
      <w:r>
        <w:rPr>
          <w:rFonts w:ascii="Times New Roman" w:eastAsia="Times New Roman" w:hAnsi="Times New Roman" w:cs="Times New Roman"/>
        </w:rPr>
        <w:t>N-1-</w:t>
      </w:r>
      <w:commentRangeStart w:id="11"/>
      <w:r>
        <w:rPr>
          <w:rFonts w:ascii="Times New Roman" w:eastAsia="Times New Roman" w:hAnsi="Times New Roman" w:cs="Times New Roman"/>
        </w:rPr>
        <w:t>27</w:t>
      </w:r>
      <w:commentRangeEnd w:id="11"/>
      <w:r>
        <w:rPr>
          <w:rStyle w:val="CommentReference"/>
        </w:rPr>
        <w:commentReference w:id="11"/>
      </w:r>
    </w:p>
    <w:p w14:paraId="64C14B06" w14:textId="77777777" w:rsidR="00351A17" w:rsidRDefault="00351A17">
      <w:pPr>
        <w:spacing w:line="480" w:lineRule="auto"/>
        <w:rPr>
          <w:rFonts w:ascii="Times New Roman" w:eastAsia="Times New Roman" w:hAnsi="Times New Roman" w:cs="Times New Roman"/>
        </w:rPr>
        <w:pPrChange w:id="13" w:author="Kate McPherson" w:date="2017-04-05T14:27:00Z">
          <w:pPr/>
        </w:pPrChange>
      </w:pPr>
    </w:p>
    <w:p w14:paraId="66681B6A" w14:textId="77777777" w:rsidR="00351A17" w:rsidDel="009F4FEB" w:rsidRDefault="009F4FEB">
      <w:pPr>
        <w:spacing w:line="480" w:lineRule="auto"/>
        <w:ind w:firstLine="720"/>
        <w:rPr>
          <w:del w:id="14" w:author="Kate McPherson" w:date="2017-04-05T14:30:00Z"/>
          <w:rFonts w:ascii="Times New Roman" w:eastAsia="Times New Roman" w:hAnsi="Times New Roman" w:cs="Times New Roman"/>
        </w:rPr>
        <w:pPrChange w:id="15" w:author="Kate McPherson" w:date="2017-04-05T14:27:00Z">
          <w:pPr>
            <w:ind w:firstLine="720"/>
          </w:pPr>
        </w:pPrChange>
      </w:pPr>
      <w:r>
        <w:rPr>
          <w:rFonts w:ascii="Times New Roman" w:eastAsia="Times New Roman" w:hAnsi="Times New Roman" w:cs="Times New Roman"/>
        </w:rPr>
        <w:t xml:space="preserve">The candlestick </w:t>
      </w:r>
      <w:del w:id="16" w:author="Kate McPherson" w:date="2017-04-05T14:27:00Z">
        <w:r w:rsidDel="009F4FEB">
          <w:rPr>
            <w:rFonts w:ascii="Times New Roman" w:eastAsia="Times New Roman" w:hAnsi="Times New Roman" w:cs="Times New Roman"/>
          </w:rPr>
          <w:delText xml:space="preserve">pictured here </w:delText>
        </w:r>
      </w:del>
      <w:r>
        <w:rPr>
          <w:rFonts w:ascii="Times New Roman" w:eastAsia="Times New Roman" w:hAnsi="Times New Roman" w:cs="Times New Roman"/>
        </w:rPr>
        <w:t xml:space="preserve">is a representation of the art of Islamic metalworking, particularly as it flourished from the 12th to 16th century. Candlesticks of this fashion, the most common luxury implement of their </w:t>
      </w:r>
      <w:commentRangeStart w:id="17"/>
      <w:r>
        <w:rPr>
          <w:rFonts w:ascii="Times New Roman" w:eastAsia="Times New Roman" w:hAnsi="Times New Roman" w:cs="Times New Roman"/>
        </w:rPr>
        <w:t>time</w:t>
      </w:r>
      <w:commentRangeEnd w:id="17"/>
      <w:r>
        <w:rPr>
          <w:rStyle w:val="CommentReference"/>
        </w:rPr>
        <w:commentReference w:id="17"/>
      </w:r>
      <w:r>
        <w:rPr>
          <w:rFonts w:ascii="Times New Roman" w:eastAsia="Times New Roman" w:hAnsi="Times New Roman" w:cs="Times New Roman"/>
        </w:rPr>
        <w:t xml:space="preserve">, were crafted from bronze given the limited supply of precious metals. Precious metals were </w:t>
      </w:r>
      <w:ins w:id="18" w:author="Kate McPherson" w:date="2017-04-05T14:28:00Z">
        <w:r>
          <w:rPr>
            <w:rFonts w:ascii="Times New Roman" w:eastAsia="Times New Roman" w:hAnsi="Times New Roman" w:cs="Times New Roman"/>
          </w:rPr>
          <w:t xml:space="preserve">typically </w:t>
        </w:r>
      </w:ins>
      <w:del w:id="19" w:author="Kate McPherson" w:date="2017-04-05T14:28:00Z">
        <w:r w:rsidDel="009F4FEB">
          <w:rPr>
            <w:rFonts w:ascii="Times New Roman" w:eastAsia="Times New Roman" w:hAnsi="Times New Roman" w:cs="Times New Roman"/>
          </w:rPr>
          <w:delText xml:space="preserve">instead </w:delText>
        </w:r>
      </w:del>
      <w:r>
        <w:rPr>
          <w:rFonts w:ascii="Times New Roman" w:eastAsia="Times New Roman" w:hAnsi="Times New Roman" w:cs="Times New Roman"/>
        </w:rPr>
        <w:t>reserved for inlays on the candlestick, with gold and silver used to decorate bronze metalwork. Candlesticks such as these would also commonly feature a number of extravagant figures and inscriptions. The inscriptions they featured would often pertain to their function, such as providing candlelight to a funeral or royal court.</w:t>
      </w:r>
      <w:del w:id="20" w:author="Kate McPherson" w:date="2017-04-05T14:28:00Z">
        <w:r w:rsidDel="009F4FEB">
          <w:rPr>
            <w:rFonts w:ascii="Times New Roman" w:eastAsia="Times New Roman" w:hAnsi="Times New Roman" w:cs="Times New Roman"/>
          </w:rPr>
          <w:delText xml:space="preserve"> Speaking of royal courts,</w:delText>
        </w:r>
      </w:del>
      <w:r>
        <w:rPr>
          <w:rFonts w:ascii="Times New Roman" w:eastAsia="Times New Roman" w:hAnsi="Times New Roman" w:cs="Times New Roman"/>
        </w:rPr>
        <w:t xml:space="preserve"> </w:t>
      </w:r>
      <w:ins w:id="21" w:author="Kate McPherson" w:date="2017-04-05T14:28:00Z">
        <w:r>
          <w:rPr>
            <w:rFonts w:ascii="Times New Roman" w:eastAsia="Times New Roman" w:hAnsi="Times New Roman" w:cs="Times New Roman"/>
          </w:rPr>
          <w:t>I</w:t>
        </w:r>
      </w:ins>
      <w:del w:id="22" w:author="Kate McPherson" w:date="2017-04-05T14:28:00Z">
        <w:r w:rsidDel="009F4FEB">
          <w:rPr>
            <w:rFonts w:ascii="Times New Roman" w:eastAsia="Times New Roman" w:hAnsi="Times New Roman" w:cs="Times New Roman"/>
          </w:rPr>
          <w:delText>i</w:delText>
        </w:r>
      </w:del>
      <w:r>
        <w:rPr>
          <w:rFonts w:ascii="Times New Roman" w:eastAsia="Times New Roman" w:hAnsi="Times New Roman" w:cs="Times New Roman"/>
        </w:rPr>
        <w:t xml:space="preserve">nscriptions also commonly included the names and titles of rulers. Candlesticks may even have played a role within the confines of Muslim mausoleums, at least as suggested by the poet Kaqani in which he references a candlestick within the tomb of </w:t>
      </w:r>
      <w:commentRangeStart w:id="23"/>
      <w:r>
        <w:rPr>
          <w:rFonts w:ascii="Times New Roman" w:eastAsia="Times New Roman" w:hAnsi="Times New Roman" w:cs="Times New Roman"/>
        </w:rPr>
        <w:t>Muhammad</w:t>
      </w:r>
      <w:commentRangeEnd w:id="23"/>
      <w:r>
        <w:rPr>
          <w:rStyle w:val="CommentReference"/>
        </w:rPr>
        <w:commentReference w:id="23"/>
      </w:r>
      <w:r>
        <w:rPr>
          <w:rFonts w:ascii="Times New Roman" w:eastAsia="Times New Roman" w:hAnsi="Times New Roman" w:cs="Times New Roman"/>
        </w:rPr>
        <w:t xml:space="preserve">. </w:t>
      </w:r>
    </w:p>
    <w:p w14:paraId="42F0A379" w14:textId="77777777" w:rsidR="00351A17" w:rsidRDefault="00351A17">
      <w:pPr>
        <w:spacing w:line="480" w:lineRule="auto"/>
        <w:ind w:firstLine="720"/>
        <w:rPr>
          <w:rFonts w:ascii="Times New Roman" w:eastAsia="Times New Roman" w:hAnsi="Times New Roman" w:cs="Times New Roman"/>
        </w:rPr>
        <w:pPrChange w:id="24" w:author="Kate McPherson" w:date="2017-04-05T14:30:00Z">
          <w:pPr/>
        </w:pPrChange>
      </w:pPr>
    </w:p>
    <w:p w14:paraId="24BC3D5D" w14:textId="77777777" w:rsidR="00351A17" w:rsidDel="009F4FEB" w:rsidRDefault="009F4FEB">
      <w:pPr>
        <w:spacing w:line="480" w:lineRule="auto"/>
        <w:ind w:firstLine="720"/>
        <w:rPr>
          <w:del w:id="25" w:author="Kate McPherson" w:date="2017-04-05T14:30:00Z"/>
          <w:rFonts w:ascii="Times New Roman" w:eastAsia="Times New Roman" w:hAnsi="Times New Roman" w:cs="Times New Roman"/>
        </w:rPr>
        <w:pPrChange w:id="26" w:author="Kate McPherson" w:date="2017-04-05T14:27:00Z">
          <w:pPr>
            <w:ind w:firstLine="720"/>
          </w:pPr>
        </w:pPrChange>
      </w:pPr>
      <w:r>
        <w:rPr>
          <w:rFonts w:ascii="Times New Roman" w:eastAsia="Times New Roman" w:hAnsi="Times New Roman" w:cs="Times New Roman"/>
        </w:rPr>
        <w:t>Most famous among Islamic metalwork from this time period were pieces from the prestigious “Mosul bronzes” school of metalworking. Though high-quality candlesticks and other pieces came from all across the region, Mosul gained more notoriety than any one region. The reason</w:t>
      </w:r>
      <w:ins w:id="27" w:author="Kate McPherson" w:date="2017-04-05T14:29:00Z">
        <w:r>
          <w:rPr>
            <w:rFonts w:ascii="Times New Roman" w:eastAsia="Times New Roman" w:hAnsi="Times New Roman" w:cs="Times New Roman"/>
          </w:rPr>
          <w:t>s</w:t>
        </w:r>
      </w:ins>
      <w:del w:id="28" w:author="Kate McPherson" w:date="2017-04-05T14:29:00Z">
        <w:r w:rsidDel="009F4FEB">
          <w:rPr>
            <w:rFonts w:ascii="Times New Roman" w:eastAsia="Times New Roman" w:hAnsi="Times New Roman" w:cs="Times New Roman"/>
          </w:rPr>
          <w:delText>s</w:delText>
        </w:r>
      </w:del>
      <w:r>
        <w:rPr>
          <w:rFonts w:ascii="Times New Roman" w:eastAsia="Times New Roman" w:hAnsi="Times New Roman" w:cs="Times New Roman"/>
        </w:rPr>
        <w:t xml:space="preserve"> “Mosul bronzes” became so well-known among the metalwork community of the era </w:t>
      </w:r>
      <w:ins w:id="29" w:author="Kate McPherson" w:date="2017-04-05T14:29:00Z">
        <w:r>
          <w:rPr>
            <w:rFonts w:ascii="Times New Roman" w:eastAsia="Times New Roman" w:hAnsi="Times New Roman" w:cs="Times New Roman"/>
          </w:rPr>
          <w:t xml:space="preserve">were </w:t>
        </w:r>
      </w:ins>
      <w:del w:id="30" w:author="Kate McPherson" w:date="2017-04-05T14:29:00Z">
        <w:r w:rsidDel="009F4FEB">
          <w:rPr>
            <w:rFonts w:ascii="Times New Roman" w:eastAsia="Times New Roman" w:hAnsi="Times New Roman" w:cs="Times New Roman"/>
          </w:rPr>
          <w:delText xml:space="preserve">were </w:delText>
        </w:r>
      </w:del>
      <w:r>
        <w:rPr>
          <w:rFonts w:ascii="Times New Roman" w:eastAsia="Times New Roman" w:hAnsi="Times New Roman" w:cs="Times New Roman"/>
        </w:rPr>
        <w:t xml:space="preserve">Mosul’s unusually rich supply of copper deposits, a direct mention by </w:t>
      </w:r>
      <w:ins w:id="31" w:author="Kate McPherson" w:date="2017-04-05T14:29:00Z">
        <w:r>
          <w:rPr>
            <w:rFonts w:ascii="Times New Roman" w:eastAsia="Times New Roman" w:hAnsi="Times New Roman" w:cs="Times New Roman"/>
          </w:rPr>
          <w:t xml:space="preserve">the </w:t>
        </w:r>
      </w:ins>
      <w:del w:id="32" w:author="Kate McPherson" w:date="2017-04-05T14:29:00Z">
        <w:r w:rsidDel="009F4FEB">
          <w:rPr>
            <w:rFonts w:ascii="Times New Roman" w:eastAsia="Times New Roman" w:hAnsi="Times New Roman" w:cs="Times New Roman"/>
          </w:rPr>
          <w:delText xml:space="preserve">then-contemporary </w:delText>
        </w:r>
      </w:del>
      <w:r>
        <w:rPr>
          <w:rFonts w:ascii="Times New Roman" w:eastAsia="Times New Roman" w:hAnsi="Times New Roman" w:cs="Times New Roman"/>
        </w:rPr>
        <w:t xml:space="preserve">poet Ibn Sa’id, and a number of artists from the region leaving their signatures upon candlesticks. </w:t>
      </w:r>
    </w:p>
    <w:p w14:paraId="648ADB8B" w14:textId="77777777" w:rsidR="00351A17" w:rsidRDefault="00351A17">
      <w:pPr>
        <w:spacing w:line="480" w:lineRule="auto"/>
        <w:ind w:firstLine="720"/>
        <w:rPr>
          <w:rFonts w:ascii="Times New Roman" w:eastAsia="Times New Roman" w:hAnsi="Times New Roman" w:cs="Times New Roman"/>
        </w:rPr>
        <w:pPrChange w:id="33" w:author="Kate McPherson" w:date="2017-04-05T14:30:00Z">
          <w:pPr>
            <w:ind w:firstLine="720"/>
          </w:pPr>
        </w:pPrChange>
      </w:pPr>
    </w:p>
    <w:p w14:paraId="3E155DA1" w14:textId="77777777" w:rsidR="00351A17" w:rsidDel="009F4FEB" w:rsidRDefault="009F4FEB">
      <w:pPr>
        <w:spacing w:line="480" w:lineRule="auto"/>
        <w:ind w:firstLine="720"/>
        <w:rPr>
          <w:del w:id="34" w:author="Kate McPherson" w:date="2017-04-05T14:30:00Z"/>
          <w:rFonts w:ascii="Times New Roman" w:eastAsia="Times New Roman" w:hAnsi="Times New Roman" w:cs="Times New Roman"/>
        </w:rPr>
        <w:pPrChange w:id="35" w:author="Kate McPherson" w:date="2017-04-05T14:27:00Z">
          <w:pPr>
            <w:ind w:firstLine="720"/>
          </w:pPr>
        </w:pPrChange>
      </w:pPr>
      <w:r>
        <w:rPr>
          <w:rFonts w:ascii="Times New Roman" w:eastAsia="Times New Roman" w:hAnsi="Times New Roman" w:cs="Times New Roman"/>
        </w:rPr>
        <w:t xml:space="preserve">Despite their popularity, bronze candlesticks fell out of fashion in the 16th century, supplanted by oil lamps. Though their popularity waned, candlesticks did not totally fall out of circulation in this time. The miniature painting </w:t>
      </w:r>
      <w:r>
        <w:rPr>
          <w:rFonts w:ascii="Times New Roman" w:eastAsia="Times New Roman" w:hAnsi="Times New Roman" w:cs="Times New Roman"/>
          <w:i/>
        </w:rPr>
        <w:t>Haft manzar</w:t>
      </w:r>
      <w:r>
        <w:rPr>
          <w:rFonts w:ascii="Times New Roman" w:eastAsia="Times New Roman" w:hAnsi="Times New Roman" w:cs="Times New Roman"/>
        </w:rPr>
        <w:t>, painted by Bukhara Hatefi in around 1538, depicts three candlesticks. The stylization of two of these candlesticks suggests that further candlestick crafting in the region was taking inspiration from the Ottoman style of candlestick crafting.</w:t>
      </w:r>
    </w:p>
    <w:p w14:paraId="54B5C62C" w14:textId="77777777" w:rsidR="00351A17" w:rsidRDefault="00351A17">
      <w:pPr>
        <w:spacing w:line="480" w:lineRule="auto"/>
        <w:ind w:firstLine="720"/>
        <w:rPr>
          <w:rFonts w:ascii="Times New Roman" w:eastAsia="Times New Roman" w:hAnsi="Times New Roman" w:cs="Times New Roman"/>
        </w:rPr>
        <w:pPrChange w:id="36" w:author="Kate McPherson" w:date="2017-04-05T14:30:00Z">
          <w:pPr>
            <w:ind w:firstLine="720"/>
          </w:pPr>
        </w:pPrChange>
      </w:pPr>
    </w:p>
    <w:p w14:paraId="5C807A46" w14:textId="77777777" w:rsidR="00351A17" w:rsidRDefault="009F4FEB">
      <w:pPr>
        <w:spacing w:line="480" w:lineRule="auto"/>
        <w:ind w:firstLine="720"/>
        <w:rPr>
          <w:rFonts w:ascii="Times New Roman" w:eastAsia="Times New Roman" w:hAnsi="Times New Roman" w:cs="Times New Roman"/>
        </w:rPr>
        <w:pPrChange w:id="37" w:author="Kate McPherson" w:date="2017-04-05T14:27:00Z">
          <w:pPr>
            <w:ind w:firstLine="720"/>
          </w:pPr>
        </w:pPrChange>
      </w:pPr>
      <w:r>
        <w:rPr>
          <w:rFonts w:ascii="Times New Roman" w:eastAsia="Times New Roman" w:hAnsi="Times New Roman" w:cs="Times New Roman"/>
        </w:rPr>
        <w:lastRenderedPageBreak/>
        <w:t>Though the inspired metalworking of centuries past does not flourish today as it did then, several candlesticks from the era have survived the years, the finest of which have become treasures held in European churches.</w:t>
      </w:r>
    </w:p>
    <w:p w14:paraId="47DFA5AC" w14:textId="77777777" w:rsidR="00351A17" w:rsidRDefault="00351A17">
      <w:pPr>
        <w:spacing w:line="480" w:lineRule="auto"/>
        <w:rPr>
          <w:rFonts w:ascii="Times New Roman" w:eastAsia="Times New Roman" w:hAnsi="Times New Roman" w:cs="Times New Roman"/>
        </w:rPr>
        <w:pPrChange w:id="38" w:author="Kate McPherson" w:date="2017-04-05T14:27:00Z">
          <w:pPr/>
        </w:pPrChange>
      </w:pPr>
    </w:p>
    <w:p w14:paraId="69E393F2" w14:textId="77777777" w:rsidR="00351A17" w:rsidRDefault="009F4FEB">
      <w:pPr>
        <w:spacing w:line="480" w:lineRule="auto"/>
        <w:rPr>
          <w:rFonts w:ascii="Times New Roman" w:eastAsia="Times New Roman" w:hAnsi="Times New Roman" w:cs="Times New Roman"/>
        </w:rPr>
        <w:pPrChange w:id="39" w:author="Kate McPherson" w:date="2017-04-05T14:27:00Z">
          <w:pPr/>
        </w:pPrChange>
      </w:pPr>
      <w:r>
        <w:rPr>
          <w:rFonts w:ascii="Times New Roman" w:eastAsia="Times New Roman" w:hAnsi="Times New Roman" w:cs="Times New Roman"/>
          <w:u w:val="single"/>
        </w:rPr>
        <w:t xml:space="preserve">Works </w:t>
      </w:r>
      <w:commentRangeStart w:id="40"/>
      <w:r>
        <w:rPr>
          <w:rFonts w:ascii="Times New Roman" w:eastAsia="Times New Roman" w:hAnsi="Times New Roman" w:cs="Times New Roman"/>
          <w:u w:val="single"/>
        </w:rPr>
        <w:t>Cited</w:t>
      </w:r>
      <w:commentRangeEnd w:id="40"/>
      <w:r>
        <w:rPr>
          <w:rStyle w:val="CommentReference"/>
        </w:rPr>
        <w:commentReference w:id="40"/>
      </w:r>
    </w:p>
    <w:p w14:paraId="5AAF8A4C" w14:textId="77777777" w:rsidR="00351A17" w:rsidRDefault="009F4FEB">
      <w:pPr>
        <w:spacing w:line="480" w:lineRule="auto"/>
        <w:rPr>
          <w:rFonts w:ascii="Times New Roman" w:eastAsia="Times New Roman" w:hAnsi="Times New Roman" w:cs="Times New Roman"/>
        </w:rPr>
        <w:pPrChange w:id="41" w:author="Kate McPherson" w:date="2017-04-05T14:27:00Z">
          <w:pPr/>
        </w:pPrChange>
      </w:pPr>
      <w:r>
        <w:rPr>
          <w:rFonts w:ascii="Times New Roman" w:eastAsia="Times New Roman" w:hAnsi="Times New Roman" w:cs="Times New Roman"/>
        </w:rPr>
        <w:t xml:space="preserve">"Islamic Art and Architecture." </w:t>
      </w:r>
      <w:r>
        <w:rPr>
          <w:rFonts w:ascii="Times New Roman" w:eastAsia="Times New Roman" w:hAnsi="Times New Roman" w:cs="Times New Roman"/>
          <w:i/>
        </w:rPr>
        <w:t>Funk &amp; Wagnalls New World Encyclopedia</w:t>
      </w:r>
      <w:r>
        <w:rPr>
          <w:rFonts w:ascii="Times New Roman" w:eastAsia="Times New Roman" w:hAnsi="Times New Roman" w:cs="Times New Roman"/>
        </w:rPr>
        <w:t>, 2016. EBSCO</w:t>
      </w:r>
      <w:r>
        <w:rPr>
          <w:rFonts w:ascii="Times New Roman" w:eastAsia="Times New Roman" w:hAnsi="Times New Roman" w:cs="Times New Roman"/>
          <w:i/>
        </w:rPr>
        <w:t>host</w:t>
      </w:r>
      <w:r>
        <w:rPr>
          <w:rFonts w:ascii="Times New Roman" w:eastAsia="Times New Roman" w:hAnsi="Times New Roman" w:cs="Times New Roman"/>
        </w:rPr>
        <w:t>,</w:t>
      </w:r>
    </w:p>
    <w:p w14:paraId="1B596838" w14:textId="77777777" w:rsidR="00351A17" w:rsidDel="009F4FEB" w:rsidRDefault="009F4FEB">
      <w:pPr>
        <w:spacing w:line="480" w:lineRule="auto"/>
        <w:ind w:left="540"/>
        <w:rPr>
          <w:del w:id="42" w:author="Kate McPherson" w:date="2017-04-05T14:30:00Z"/>
          <w:rFonts w:ascii="Times New Roman" w:eastAsia="Times New Roman" w:hAnsi="Times New Roman" w:cs="Times New Roman"/>
        </w:rPr>
        <w:pPrChange w:id="43" w:author="Kate McPherson" w:date="2017-04-05T14:27:00Z">
          <w:pPr>
            <w:ind w:left="540"/>
          </w:pPr>
        </w:pPrChange>
      </w:pPr>
      <w:r>
        <w:fldChar w:fldCharType="begin"/>
      </w:r>
      <w:r>
        <w:instrText xml:space="preserve"> HYPERLINK "http://ezproxy.uvu.edu/login?url=http://search.ebscohost.com/login.aspx?direct=true&amp;db=funk&amp;AN=IS045900&amp;site=eds-live" \h </w:instrText>
      </w:r>
      <w:r>
        <w:fldChar w:fldCharType="separate"/>
      </w:r>
      <w:r>
        <w:rPr>
          <w:rFonts w:ascii="Times New Roman" w:eastAsia="Times New Roman" w:hAnsi="Times New Roman" w:cs="Times New Roman"/>
          <w:color w:val="1155CC"/>
          <w:u w:val="single"/>
        </w:rPr>
        <w:t>ezproxy.uvu.edu/login?url=http://search.ebscohost.com/login.aspx?direct=true&amp;db=funk&amp;AN=IS045900&amp;site=eds-live</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Web. 16 Mar. 2017.</w:t>
      </w:r>
    </w:p>
    <w:p w14:paraId="4FFFE151" w14:textId="77777777" w:rsidR="00351A17" w:rsidRDefault="00351A17">
      <w:pPr>
        <w:spacing w:line="480" w:lineRule="auto"/>
        <w:ind w:left="540"/>
        <w:rPr>
          <w:rFonts w:ascii="Times New Roman" w:eastAsia="Times New Roman" w:hAnsi="Times New Roman" w:cs="Times New Roman"/>
        </w:rPr>
        <w:pPrChange w:id="44" w:author="Kate McPherson" w:date="2017-04-05T14:30:00Z">
          <w:pPr>
            <w:ind w:left="540"/>
          </w:pPr>
        </w:pPrChange>
      </w:pPr>
    </w:p>
    <w:p w14:paraId="2673CA60" w14:textId="77777777" w:rsidR="00351A17" w:rsidDel="009F4FEB" w:rsidRDefault="009F4FEB">
      <w:pPr>
        <w:spacing w:line="480" w:lineRule="auto"/>
        <w:rPr>
          <w:del w:id="45" w:author="Kate McPherson" w:date="2017-04-05T14:30:00Z"/>
          <w:rFonts w:ascii="Times New Roman" w:eastAsia="Times New Roman" w:hAnsi="Times New Roman" w:cs="Times New Roman"/>
        </w:rPr>
        <w:pPrChange w:id="46" w:author="Kate McPherson" w:date="2017-04-05T14:27:00Z">
          <w:pPr/>
        </w:pPrChange>
      </w:pPr>
      <w:r>
        <w:rPr>
          <w:rFonts w:ascii="Times New Roman" w:eastAsia="Times New Roman" w:hAnsi="Times New Roman" w:cs="Times New Roman"/>
        </w:rPr>
        <w:t xml:space="preserve">Komaroff, Linda. “Candlesticks.” </w:t>
      </w:r>
      <w:r>
        <w:rPr>
          <w:rFonts w:ascii="Times New Roman" w:eastAsia="Times New Roman" w:hAnsi="Times New Roman" w:cs="Times New Roman"/>
          <w:i/>
        </w:rPr>
        <w:t>Encyclopedia Iranica</w:t>
      </w:r>
      <w:r>
        <w:rPr>
          <w:rFonts w:ascii="Times New Roman" w:eastAsia="Times New Roman" w:hAnsi="Times New Roman" w:cs="Times New Roman"/>
        </w:rPr>
        <w:t xml:space="preserve"> 4.7 (1990): 751-755. Web. 16 Mar. 2017.</w:t>
      </w:r>
    </w:p>
    <w:p w14:paraId="43279892" w14:textId="77777777" w:rsidR="00351A17" w:rsidRDefault="00351A17">
      <w:pPr>
        <w:spacing w:line="480" w:lineRule="auto"/>
        <w:rPr>
          <w:rFonts w:ascii="Times New Roman" w:eastAsia="Times New Roman" w:hAnsi="Times New Roman" w:cs="Times New Roman"/>
        </w:rPr>
        <w:pPrChange w:id="47" w:author="Kate McPherson" w:date="2017-04-05T14:27:00Z">
          <w:pPr/>
        </w:pPrChange>
      </w:pPr>
    </w:p>
    <w:p w14:paraId="6114EEC1" w14:textId="77777777" w:rsidR="00351A17" w:rsidRDefault="009F4FEB">
      <w:pPr>
        <w:spacing w:line="480" w:lineRule="auto"/>
        <w:rPr>
          <w:rFonts w:ascii="Times New Roman" w:eastAsia="Times New Roman" w:hAnsi="Times New Roman" w:cs="Times New Roman"/>
        </w:rPr>
        <w:pPrChange w:id="48" w:author="Kate McPherson" w:date="2017-04-05T14:27:00Z">
          <w:pPr/>
        </w:pPrChange>
      </w:pPr>
      <w:r>
        <w:rPr>
          <w:rFonts w:ascii="Times New Roman" w:eastAsia="Times New Roman" w:hAnsi="Times New Roman" w:cs="Times New Roman"/>
        </w:rPr>
        <w:t xml:space="preserve">Rice, D.S. </w:t>
      </w:r>
      <w:r>
        <w:rPr>
          <w:rFonts w:ascii="Times New Roman" w:eastAsia="Times New Roman" w:hAnsi="Times New Roman" w:cs="Times New Roman"/>
          <w:i/>
        </w:rPr>
        <w:t>The Oldest Dated ‘Mosul’ Candlestick</w:t>
      </w:r>
      <w:r>
        <w:rPr>
          <w:rFonts w:ascii="Times New Roman" w:eastAsia="Times New Roman" w:hAnsi="Times New Roman" w:cs="Times New Roman"/>
        </w:rPr>
        <w:t xml:space="preserve">. </w:t>
      </w:r>
      <w:r>
        <w:rPr>
          <w:rFonts w:ascii="Times New Roman" w:eastAsia="Times New Roman" w:hAnsi="Times New Roman" w:cs="Times New Roman"/>
          <w:i/>
        </w:rPr>
        <w:t>The Burlington Magazine</w:t>
      </w:r>
      <w:r>
        <w:rPr>
          <w:rFonts w:ascii="Times New Roman" w:eastAsia="Times New Roman" w:hAnsi="Times New Roman" w:cs="Times New Roman"/>
        </w:rPr>
        <w:t xml:space="preserve"> 91. 561 (1949): 334,</w:t>
      </w:r>
    </w:p>
    <w:p w14:paraId="7B185A85" w14:textId="77777777" w:rsidR="00351A17" w:rsidRDefault="009F4FEB">
      <w:pPr>
        <w:spacing w:line="480" w:lineRule="auto"/>
        <w:ind w:firstLine="720"/>
        <w:rPr>
          <w:rFonts w:ascii="Times New Roman" w:eastAsia="Times New Roman" w:hAnsi="Times New Roman" w:cs="Times New Roman"/>
        </w:rPr>
        <w:pPrChange w:id="49" w:author="Kate McPherson" w:date="2017-04-05T14:27:00Z">
          <w:pPr>
            <w:ind w:firstLine="720"/>
          </w:pPr>
        </w:pPrChange>
      </w:pPr>
      <w:r>
        <w:rPr>
          <w:rFonts w:ascii="Times New Roman" w:eastAsia="Times New Roman" w:hAnsi="Times New Roman" w:cs="Times New Roman"/>
        </w:rPr>
        <w:t xml:space="preserve">336-341. </w:t>
      </w:r>
      <w:r>
        <w:rPr>
          <w:rFonts w:ascii="Times New Roman" w:eastAsia="Times New Roman" w:hAnsi="Times New Roman" w:cs="Times New Roman"/>
          <w:i/>
        </w:rPr>
        <w:t>JSTOR.org</w:t>
      </w:r>
      <w:r>
        <w:rPr>
          <w:rFonts w:ascii="Times New Roman" w:eastAsia="Times New Roman" w:hAnsi="Times New Roman" w:cs="Times New Roman"/>
        </w:rPr>
        <w:t>. Web. 16 Mar. 2017.</w:t>
      </w:r>
    </w:p>
    <w:sectPr w:rsidR="00351A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Kate McPherson" w:date="2017-04-05T14:31:00Z" w:initials="KRM">
    <w:p w14:paraId="49DFADA4" w14:textId="11370C57" w:rsidR="009F4FEB" w:rsidRDefault="009F4FEB">
      <w:pPr>
        <w:pStyle w:val="CommentText"/>
      </w:pPr>
      <w:r>
        <w:rPr>
          <w:rStyle w:val="CommentReference"/>
        </w:rPr>
        <w:annotationRef/>
      </w:r>
      <w:r>
        <w:t>This is a lively and well-written piece, Drew—I learned a lot. What is desperately needs is citations from the strong sources you’ve located. Learn how to use MLA style to include parenthetical citations—it’s a must for</w:t>
      </w:r>
      <w:r w:rsidR="00BA5F56">
        <w:t xml:space="preserve"> academic credibility. Grade: 80</w:t>
      </w:r>
      <w:bookmarkStart w:id="12" w:name="_GoBack"/>
      <w:bookmarkEnd w:id="12"/>
    </w:p>
  </w:comment>
  <w:comment w:id="17" w:author="Kate McPherson" w:date="2017-04-05T14:27:00Z" w:initials="KRM">
    <w:p w14:paraId="25154F09" w14:textId="77777777" w:rsidR="009F4FEB" w:rsidRDefault="009F4FEB">
      <w:pPr>
        <w:pStyle w:val="CommentText"/>
      </w:pPr>
      <w:r>
        <w:rPr>
          <w:rStyle w:val="CommentReference"/>
        </w:rPr>
        <w:annotationRef/>
      </w:r>
      <w:r>
        <w:t>See how a fact this specific would need a parenthetical citation to direct readers to the source from which you gleaned it?</w:t>
      </w:r>
    </w:p>
  </w:comment>
  <w:comment w:id="23" w:author="Kate McPherson" w:date="2017-04-05T14:28:00Z" w:initials="KRM">
    <w:p w14:paraId="3D85D9AC" w14:textId="77777777" w:rsidR="009F4FEB" w:rsidRDefault="009F4FEB">
      <w:pPr>
        <w:pStyle w:val="CommentText"/>
      </w:pPr>
      <w:r>
        <w:rPr>
          <w:rStyle w:val="CommentReference"/>
        </w:rPr>
        <w:annotationRef/>
      </w:r>
      <w:r>
        <w:t>Maybe quote this? (and also cite the source you learned it from!)</w:t>
      </w:r>
    </w:p>
  </w:comment>
  <w:comment w:id="40" w:author="Kate McPherson" w:date="2017-04-05T14:31:00Z" w:initials="KRM">
    <w:p w14:paraId="52FC6750" w14:textId="77777777" w:rsidR="009F4FEB" w:rsidRDefault="009F4FEB">
      <w:pPr>
        <w:pStyle w:val="CommentText"/>
      </w:pPr>
      <w:r>
        <w:rPr>
          <w:rStyle w:val="CommentReference"/>
        </w:rPr>
        <w:annotationRef/>
      </w:r>
      <w:r>
        <w:t>Very strong sources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FADA4" w15:done="0"/>
  <w15:commentEx w15:paraId="25154F09" w15:done="0"/>
  <w15:commentEx w15:paraId="3D85D9AC" w15:done="0"/>
  <w15:commentEx w15:paraId="52FC67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 McPherson">
    <w15:presenceInfo w15:providerId="None" w15:userId="Kate McPh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trackRevisions/>
  <w:defaultTabStop w:val="720"/>
  <w:characterSpacingControl w:val="doNotCompress"/>
  <w:compat>
    <w:compatSetting w:name="compatibilityMode" w:uri="http://schemas.microsoft.com/office/word" w:val="14"/>
  </w:compat>
  <w:rsids>
    <w:rsidRoot w:val="00351A17"/>
    <w:rsid w:val="00351A17"/>
    <w:rsid w:val="009F4FEB"/>
    <w:rsid w:val="00BA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EC8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4F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FE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F4FEB"/>
    <w:rPr>
      <w:sz w:val="18"/>
      <w:szCs w:val="18"/>
    </w:rPr>
  </w:style>
  <w:style w:type="paragraph" w:styleId="CommentText">
    <w:name w:val="annotation text"/>
    <w:basedOn w:val="Normal"/>
    <w:link w:val="CommentTextChar"/>
    <w:uiPriority w:val="99"/>
    <w:semiHidden/>
    <w:unhideWhenUsed/>
    <w:rsid w:val="009F4FEB"/>
    <w:pPr>
      <w:spacing w:line="240" w:lineRule="auto"/>
    </w:pPr>
    <w:rPr>
      <w:sz w:val="24"/>
      <w:szCs w:val="24"/>
    </w:rPr>
  </w:style>
  <w:style w:type="character" w:customStyle="1" w:styleId="CommentTextChar">
    <w:name w:val="Comment Text Char"/>
    <w:basedOn w:val="DefaultParagraphFont"/>
    <w:link w:val="CommentText"/>
    <w:uiPriority w:val="99"/>
    <w:semiHidden/>
    <w:rsid w:val="009F4FEB"/>
    <w:rPr>
      <w:sz w:val="24"/>
      <w:szCs w:val="24"/>
    </w:rPr>
  </w:style>
  <w:style w:type="paragraph" w:styleId="CommentSubject">
    <w:name w:val="annotation subject"/>
    <w:basedOn w:val="CommentText"/>
    <w:next w:val="CommentText"/>
    <w:link w:val="CommentSubjectChar"/>
    <w:uiPriority w:val="99"/>
    <w:semiHidden/>
    <w:unhideWhenUsed/>
    <w:rsid w:val="009F4FEB"/>
    <w:rPr>
      <w:b/>
      <w:bCs/>
      <w:sz w:val="20"/>
      <w:szCs w:val="20"/>
    </w:rPr>
  </w:style>
  <w:style w:type="character" w:customStyle="1" w:styleId="CommentSubjectChar">
    <w:name w:val="Comment Subject Char"/>
    <w:basedOn w:val="CommentTextChar"/>
    <w:link w:val="CommentSubject"/>
    <w:uiPriority w:val="99"/>
    <w:semiHidden/>
    <w:rsid w:val="009F4F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2464</Characters>
  <Application>Microsoft Macintosh Word</Application>
  <DocSecurity>0</DocSecurity>
  <Lines>20</Lines>
  <Paragraphs>5</Paragraphs>
  <ScaleCrop>false</ScaleCrop>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McPherson</cp:lastModifiedBy>
  <cp:revision>3</cp:revision>
  <dcterms:created xsi:type="dcterms:W3CDTF">2017-04-05T20:32:00Z</dcterms:created>
  <dcterms:modified xsi:type="dcterms:W3CDTF">2017-04-06T19:52:00Z</dcterms:modified>
</cp:coreProperties>
</file>